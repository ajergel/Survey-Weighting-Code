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3F5B" w14:textId="0D2355CF" w:rsidR="00067EAC" w:rsidRPr="00463057" w:rsidRDefault="00EA79AE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 xml:space="preserve">A </w:t>
      </w:r>
      <w:r w:rsidR="00495FC5" w:rsidRPr="00463057">
        <w:rPr>
          <w:rFonts w:ascii="Times New Roman" w:hAnsi="Times New Roman" w:cs="Times New Roman"/>
        </w:rPr>
        <w:t xml:space="preserve">Methodology </w:t>
      </w:r>
      <w:r w:rsidR="00024053" w:rsidRPr="00463057">
        <w:rPr>
          <w:rFonts w:ascii="Times New Roman" w:hAnsi="Times New Roman" w:cs="Times New Roman"/>
        </w:rPr>
        <w:t xml:space="preserve">Template </w:t>
      </w:r>
      <w:r w:rsidR="00495FC5" w:rsidRPr="00463057">
        <w:rPr>
          <w:rFonts w:ascii="Times New Roman" w:hAnsi="Times New Roman" w:cs="Times New Roman"/>
        </w:rPr>
        <w:t>for Construct</w:t>
      </w:r>
      <w:r w:rsidR="00B03DD8" w:rsidRPr="00463057">
        <w:rPr>
          <w:rFonts w:ascii="Times New Roman" w:hAnsi="Times New Roman" w:cs="Times New Roman"/>
        </w:rPr>
        <w:t>ing</w:t>
      </w:r>
      <w:r w:rsidR="00495FC5" w:rsidRPr="00463057">
        <w:rPr>
          <w:rFonts w:ascii="Times New Roman" w:hAnsi="Times New Roman" w:cs="Times New Roman"/>
        </w:rPr>
        <w:t xml:space="preserve"> Variables and </w:t>
      </w:r>
      <w:r w:rsidR="00974941" w:rsidRPr="00463057">
        <w:rPr>
          <w:rFonts w:ascii="Times New Roman" w:hAnsi="Times New Roman" w:cs="Times New Roman"/>
        </w:rPr>
        <w:t>Applying</w:t>
      </w:r>
      <w:r w:rsidR="00495FC5" w:rsidRPr="00463057">
        <w:rPr>
          <w:rFonts w:ascii="Times New Roman" w:hAnsi="Times New Roman" w:cs="Times New Roman"/>
        </w:rPr>
        <w:t xml:space="preserve"> Survey Weights</w:t>
      </w:r>
      <w:r w:rsidR="000D04B2" w:rsidRPr="00463057">
        <w:rPr>
          <w:rFonts w:ascii="Times New Roman" w:hAnsi="Times New Roman" w:cs="Times New Roman"/>
        </w:rPr>
        <w:t xml:space="preserve"> </w:t>
      </w:r>
      <w:r w:rsidR="00974941" w:rsidRPr="00463057">
        <w:rPr>
          <w:rFonts w:ascii="Times New Roman" w:hAnsi="Times New Roman" w:cs="Times New Roman"/>
        </w:rPr>
        <w:t>in</w:t>
      </w:r>
      <w:r w:rsidRPr="00463057">
        <w:rPr>
          <w:rFonts w:ascii="Times New Roman" w:hAnsi="Times New Roman" w:cs="Times New Roman"/>
        </w:rPr>
        <w:t xml:space="preserve"> Complex Survey Design Studies</w:t>
      </w:r>
      <w:r w:rsidR="00495FC5" w:rsidRPr="00463057">
        <w:rPr>
          <w:rFonts w:ascii="Times New Roman" w:hAnsi="Times New Roman" w:cs="Times New Roman"/>
        </w:rPr>
        <w:t xml:space="preserve"> </w:t>
      </w:r>
      <w:r w:rsidR="006145FC" w:rsidRPr="00463057">
        <w:rPr>
          <w:rFonts w:ascii="Times New Roman" w:hAnsi="Times New Roman" w:cs="Times New Roman"/>
        </w:rPr>
        <w:t xml:space="preserve">using R </w:t>
      </w:r>
    </w:p>
    <w:p w14:paraId="54653B6D" w14:textId="6E24DDDF" w:rsidR="00495FC5" w:rsidRPr="00463057" w:rsidRDefault="00495FC5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>Andrew Jergel, MPH</w:t>
      </w:r>
      <w:r w:rsidR="006C7BF6" w:rsidRPr="00463057">
        <w:rPr>
          <w:rFonts w:ascii="Times New Roman" w:hAnsi="Times New Roman" w:cs="Times New Roman"/>
          <w:vertAlign w:val="superscript"/>
        </w:rPr>
        <w:t>1</w:t>
      </w:r>
      <w:r w:rsidRPr="00463057">
        <w:rPr>
          <w:rFonts w:ascii="Times New Roman" w:hAnsi="Times New Roman" w:cs="Times New Roman"/>
        </w:rPr>
        <w:t>; Scott Gillespie, MS, MPH</w:t>
      </w:r>
      <w:r w:rsidR="006C7BF6" w:rsidRPr="00463057">
        <w:rPr>
          <w:rFonts w:ascii="Times New Roman" w:hAnsi="Times New Roman" w:cs="Times New Roman"/>
          <w:vertAlign w:val="superscript"/>
        </w:rPr>
        <w:t>1</w:t>
      </w:r>
      <w:r w:rsidRPr="00463057">
        <w:rPr>
          <w:rFonts w:ascii="Times New Roman" w:hAnsi="Times New Roman" w:cs="Times New Roman"/>
        </w:rPr>
        <w:t xml:space="preserve">; </w:t>
      </w:r>
      <w:r w:rsidR="004B6EA6" w:rsidRPr="00463057">
        <w:rPr>
          <w:rFonts w:ascii="Times New Roman" w:hAnsi="Times New Roman" w:cs="Times New Roman"/>
        </w:rPr>
        <w:t>Lilian Zapata, MD</w:t>
      </w:r>
      <w:r w:rsidR="00E64547" w:rsidRPr="00E64547">
        <w:rPr>
          <w:rFonts w:ascii="Times New Roman" w:hAnsi="Times New Roman" w:cs="Times New Roman"/>
          <w:vertAlign w:val="superscript"/>
          <w:rPrChange w:id="0" w:author="Fraser Doh, Kiesha" w:date="2024-03-29T13:24:00Z">
            <w:rPr>
              <w:rFonts w:ascii="Times New Roman" w:hAnsi="Times New Roman" w:cs="Times New Roman"/>
            </w:rPr>
          </w:rPrChange>
        </w:rPr>
        <w:t>2</w:t>
      </w:r>
      <w:r w:rsidR="0004659A" w:rsidRPr="00463057">
        <w:rPr>
          <w:rFonts w:ascii="Times New Roman" w:hAnsi="Times New Roman" w:cs="Times New Roman"/>
        </w:rPr>
        <w:t>; Kiesha Fras</w:t>
      </w:r>
      <w:r w:rsidR="00506496">
        <w:rPr>
          <w:rFonts w:ascii="Times New Roman" w:hAnsi="Times New Roman" w:cs="Times New Roman"/>
        </w:rPr>
        <w:t>er Doh</w:t>
      </w:r>
      <w:r w:rsidR="0004659A" w:rsidRPr="00463057">
        <w:rPr>
          <w:rFonts w:ascii="Times New Roman" w:hAnsi="Times New Roman" w:cs="Times New Roman"/>
        </w:rPr>
        <w:t>, MD</w:t>
      </w:r>
      <w:r w:rsidR="00E64547">
        <w:rPr>
          <w:rFonts w:ascii="Times New Roman" w:hAnsi="Times New Roman" w:cs="Times New Roman"/>
          <w:vertAlign w:val="superscript"/>
        </w:rPr>
        <w:t>3,4</w:t>
      </w:r>
    </w:p>
    <w:p w14:paraId="53880A7E" w14:textId="5A8E9498" w:rsidR="00896852" w:rsidRDefault="00896852">
      <w:pPr>
        <w:rPr>
          <w:ins w:id="1" w:author="Fraser Doh, Kiesha" w:date="2024-03-29T13:23:00Z"/>
          <w:rFonts w:ascii="Times New Roman" w:eastAsiaTheme="minorEastAsia" w:hAnsi="Times New Roman" w:cs="Times New Roman"/>
          <w:color w:val="000000" w:themeColor="text1"/>
        </w:rPr>
      </w:pPr>
      <w:r w:rsidRPr="00463057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Pr="00463057">
        <w:rPr>
          <w:rFonts w:ascii="Times New Roman" w:hAnsi="Times New Roman" w:cs="Times New Roman"/>
          <w:color w:val="000000" w:themeColor="text1"/>
          <w:shd w:val="clear" w:color="auto" w:fill="FFFFFF"/>
        </w:rPr>
        <w:t>Pediatric Biostatistics Core, Department of Pediatrics, Emory University, Atlanta, Georgia,</w:t>
      </w:r>
      <w:r w:rsidRPr="0046305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="00B10293" w:rsidRPr="00463057">
        <w:rPr>
          <w:rFonts w:ascii="Times New Roman" w:eastAsiaTheme="minorEastAsia" w:hAnsi="Times New Roman" w:cs="Times New Roman"/>
          <w:color w:val="000000" w:themeColor="text1"/>
        </w:rPr>
        <w:t>USA.</w:t>
      </w:r>
    </w:p>
    <w:p w14:paraId="5746E1D4" w14:textId="762077AB" w:rsidR="00E64547" w:rsidRPr="00463057" w:rsidRDefault="00E64547">
      <w:pPr>
        <w:rPr>
          <w:rFonts w:ascii="Times New Roman" w:eastAsiaTheme="minorEastAsia" w:hAnsi="Times New Roman" w:cs="Times New Roman"/>
          <w:color w:val="000000" w:themeColor="text1"/>
        </w:rPr>
      </w:pPr>
      <w:ins w:id="2" w:author="Fraser Doh, Kiesha" w:date="2024-03-29T13:23:00Z">
        <w:r>
          <w:rPr>
            <w:rFonts w:ascii="Times New Roman" w:eastAsiaTheme="minorEastAsia" w:hAnsi="Times New Roman" w:cs="Times New Roman"/>
            <w:color w:val="000000" w:themeColor="text1"/>
          </w:rPr>
          <w:t>2-Emory University School of Medicine, Atlanta, Ga USA</w:t>
        </w:r>
      </w:ins>
    </w:p>
    <w:p w14:paraId="1291F002" w14:textId="7910BB53" w:rsidR="00E64547" w:rsidRPr="00463057" w:rsidRDefault="00E64547">
      <w:pPr>
        <w:rPr>
          <w:rFonts w:ascii="Times New Roman" w:eastAsiaTheme="minorEastAsia" w:hAnsi="Times New Roman" w:cs="Times New Roman"/>
          <w:color w:val="000000" w:themeColor="text1"/>
        </w:rPr>
      </w:pPr>
      <w:ins w:id="3" w:author="Fraser Doh, Kiesha" w:date="2024-03-29T13:24:00Z">
        <w:r>
          <w:rPr>
            <w:rFonts w:ascii="Times New Roman" w:eastAsiaTheme="minorEastAsia" w:hAnsi="Times New Roman" w:cs="Times New Roman"/>
            <w:color w:val="000000" w:themeColor="text1"/>
            <w:vertAlign w:val="superscript"/>
          </w:rPr>
          <w:t>3</w:t>
        </w:r>
      </w:ins>
      <w:del w:id="4" w:author="Fraser Doh, Kiesha" w:date="2024-03-29T13:24:00Z">
        <w:r w:rsidR="00B10293" w:rsidRPr="00463057" w:rsidDel="00E64547">
          <w:rPr>
            <w:rFonts w:ascii="Times New Roman" w:eastAsiaTheme="minorEastAsia" w:hAnsi="Times New Roman" w:cs="Times New Roman"/>
            <w:color w:val="000000" w:themeColor="text1"/>
            <w:vertAlign w:val="superscript"/>
          </w:rPr>
          <w:delText>2</w:delText>
        </w:r>
      </w:del>
      <w:ins w:id="5" w:author="Fraser Doh, Kiesha" w:date="2024-03-29T13:21:00Z">
        <w:r w:rsidR="00506496">
          <w:rPr>
            <w:rFonts w:ascii="Times New Roman" w:eastAsiaTheme="minorEastAsia" w:hAnsi="Times New Roman" w:cs="Times New Roman"/>
            <w:color w:val="000000" w:themeColor="text1"/>
            <w:vertAlign w:val="superscript"/>
          </w:rPr>
          <w:t xml:space="preserve"> </w:t>
        </w:r>
        <w:r w:rsidR="00506496">
          <w:rPr>
            <w:rFonts w:ascii="Times New Roman" w:eastAsiaTheme="minorEastAsia" w:hAnsi="Times New Roman" w:cs="Times New Roman"/>
            <w:color w:val="000000" w:themeColor="text1"/>
          </w:rPr>
          <w:t xml:space="preserve">Department of Pediatrics, </w:t>
        </w:r>
      </w:ins>
      <w:r w:rsidR="001523A7" w:rsidRPr="00463057">
        <w:rPr>
          <w:rFonts w:ascii="Times New Roman" w:eastAsiaTheme="minorEastAsia" w:hAnsi="Times New Roman" w:cs="Times New Roman"/>
          <w:color w:val="000000" w:themeColor="text1"/>
        </w:rPr>
        <w:t>Emory University School of Medicine, Atlanta, GA, USA.</w:t>
      </w:r>
    </w:p>
    <w:p w14:paraId="4FECF2F0" w14:textId="18A8BA16" w:rsidR="00B10293" w:rsidRPr="00463057" w:rsidRDefault="00E64547">
      <w:pPr>
        <w:rPr>
          <w:rFonts w:ascii="Times New Roman" w:eastAsiaTheme="minorEastAsia" w:hAnsi="Times New Roman" w:cs="Times New Roman"/>
          <w:color w:val="000000" w:themeColor="text1"/>
        </w:rPr>
      </w:pPr>
      <w:ins w:id="6" w:author="Fraser Doh, Kiesha" w:date="2024-03-29T13:24:00Z">
        <w:r>
          <w:rPr>
            <w:rFonts w:ascii="Times New Roman" w:hAnsi="Times New Roman" w:cs="Times New Roman"/>
            <w:color w:val="212121"/>
            <w:shd w:val="clear" w:color="auto" w:fill="FFFFFF"/>
            <w:vertAlign w:val="superscript"/>
          </w:rPr>
          <w:t>4</w:t>
        </w:r>
      </w:ins>
      <w:del w:id="7" w:author="Fraser Doh, Kiesha" w:date="2024-03-29T13:24:00Z">
        <w:r w:rsidR="00B10293" w:rsidRPr="00463057" w:rsidDel="00E64547">
          <w:rPr>
            <w:rFonts w:ascii="Times New Roman" w:hAnsi="Times New Roman" w:cs="Times New Roman"/>
            <w:color w:val="212121"/>
            <w:shd w:val="clear" w:color="auto" w:fill="FFFFFF"/>
            <w:vertAlign w:val="superscript"/>
          </w:rPr>
          <w:delText>3</w:delText>
        </w:r>
      </w:del>
      <w:r w:rsidR="00B10293" w:rsidRPr="00463057">
        <w:rPr>
          <w:rFonts w:ascii="Times New Roman" w:hAnsi="Times New Roman" w:cs="Times New Roman"/>
          <w:color w:val="212121"/>
          <w:shd w:val="clear" w:color="auto" w:fill="FFFFFF"/>
        </w:rPr>
        <w:t>Children's Healthcare of Atlanta, Atlanta, GA, USA.</w:t>
      </w:r>
    </w:p>
    <w:p w14:paraId="75E67BA5" w14:textId="5283D1C0" w:rsidR="004B6EA6" w:rsidRPr="00463057" w:rsidRDefault="004B6EA6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>Background:</w:t>
      </w:r>
    </w:p>
    <w:p w14:paraId="31E4804D" w14:textId="1BF04FA5" w:rsidR="004B6EA6" w:rsidRPr="00463057" w:rsidRDefault="00804E32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>U</w:t>
      </w:r>
      <w:r w:rsidR="00091465" w:rsidRPr="00463057">
        <w:rPr>
          <w:rFonts w:ascii="Times New Roman" w:hAnsi="Times New Roman" w:cs="Times New Roman"/>
        </w:rPr>
        <w:t>sing The Future of Families and Child Wellbeing Study</w:t>
      </w:r>
      <w:r w:rsidR="009658E0" w:rsidRPr="00463057">
        <w:rPr>
          <w:rFonts w:ascii="Times New Roman" w:hAnsi="Times New Roman" w:cs="Times New Roman"/>
        </w:rPr>
        <w:t xml:space="preserve"> (FFCWS)</w:t>
      </w:r>
      <w:r w:rsidR="00243078" w:rsidRPr="00463057">
        <w:rPr>
          <w:rFonts w:ascii="Times New Roman" w:hAnsi="Times New Roman" w:cs="Times New Roman"/>
        </w:rPr>
        <w:t xml:space="preserve"> database</w:t>
      </w:r>
      <w:r w:rsidR="008305D5" w:rsidRPr="00463057">
        <w:rPr>
          <w:rFonts w:ascii="Times New Roman" w:hAnsi="Times New Roman" w:cs="Times New Roman"/>
        </w:rPr>
        <w:t>,</w:t>
      </w:r>
      <w:r w:rsidRPr="00463057">
        <w:rPr>
          <w:rFonts w:ascii="Times New Roman" w:hAnsi="Times New Roman" w:cs="Times New Roman"/>
        </w:rPr>
        <w:t xml:space="preserve"> we </w:t>
      </w:r>
      <w:r w:rsidR="003C4F33" w:rsidRPr="00463057">
        <w:rPr>
          <w:rFonts w:ascii="Times New Roman" w:hAnsi="Times New Roman" w:cs="Times New Roman"/>
        </w:rPr>
        <w:t xml:space="preserve">aimed </w:t>
      </w:r>
      <w:r w:rsidR="00277D9A" w:rsidRPr="00463057">
        <w:rPr>
          <w:rFonts w:ascii="Times New Roman" w:hAnsi="Times New Roman" w:cs="Times New Roman"/>
        </w:rPr>
        <w:t>to analyze the relationship</w:t>
      </w:r>
      <w:r w:rsidR="00877211">
        <w:rPr>
          <w:rFonts w:ascii="Times New Roman" w:hAnsi="Times New Roman" w:cs="Times New Roman"/>
        </w:rPr>
        <w:t>s</w:t>
      </w:r>
      <w:r w:rsidR="00277D9A" w:rsidRPr="00463057">
        <w:rPr>
          <w:rFonts w:ascii="Times New Roman" w:hAnsi="Times New Roman" w:cs="Times New Roman"/>
        </w:rPr>
        <w:t xml:space="preserve"> between Healthcare Utilization (HU), Adverse Childhood Experience (ACE) scores, and Gun Violence Exposure (GVE) in adolescents. </w:t>
      </w:r>
      <w:r w:rsidRPr="00463057">
        <w:rPr>
          <w:rFonts w:ascii="Times New Roman" w:hAnsi="Times New Roman" w:cs="Times New Roman"/>
        </w:rPr>
        <w:t>The FFCWS follows 4,898 teens and their families</w:t>
      </w:r>
      <w:r w:rsidR="001B692C" w:rsidRPr="00463057">
        <w:rPr>
          <w:rFonts w:ascii="Times New Roman" w:hAnsi="Times New Roman" w:cs="Times New Roman"/>
        </w:rPr>
        <w:t xml:space="preserve"> and currently</w:t>
      </w:r>
      <w:r w:rsidR="001A7ED1" w:rsidRPr="00463057">
        <w:rPr>
          <w:rFonts w:ascii="Times New Roman" w:hAnsi="Times New Roman" w:cs="Times New Roman"/>
        </w:rPr>
        <w:t xml:space="preserve"> span</w:t>
      </w:r>
      <w:r w:rsidR="001B692C" w:rsidRPr="00463057">
        <w:rPr>
          <w:rFonts w:ascii="Times New Roman" w:hAnsi="Times New Roman" w:cs="Times New Roman"/>
        </w:rPr>
        <w:t>s</w:t>
      </w:r>
      <w:r w:rsidR="001A7ED1" w:rsidRPr="00463057">
        <w:rPr>
          <w:rFonts w:ascii="Times New Roman" w:hAnsi="Times New Roman" w:cs="Times New Roman"/>
        </w:rPr>
        <w:t xml:space="preserve"> </w:t>
      </w:r>
      <w:r w:rsidR="001B692C" w:rsidRPr="00463057">
        <w:rPr>
          <w:rFonts w:ascii="Times New Roman" w:hAnsi="Times New Roman" w:cs="Times New Roman"/>
        </w:rPr>
        <w:t xml:space="preserve">6 </w:t>
      </w:r>
      <w:r w:rsidR="001A7ED1" w:rsidRPr="00463057">
        <w:rPr>
          <w:rFonts w:ascii="Times New Roman" w:hAnsi="Times New Roman" w:cs="Times New Roman"/>
        </w:rPr>
        <w:t>different</w:t>
      </w:r>
      <w:r w:rsidR="001B692C" w:rsidRPr="00463057">
        <w:rPr>
          <w:rFonts w:ascii="Times New Roman" w:hAnsi="Times New Roman" w:cs="Times New Roman"/>
        </w:rPr>
        <w:t xml:space="preserve"> years</w:t>
      </w:r>
      <w:r w:rsidRPr="00463057">
        <w:rPr>
          <w:rFonts w:ascii="Times New Roman" w:hAnsi="Times New Roman" w:cs="Times New Roman"/>
        </w:rPr>
        <w:t xml:space="preserve"> in the </w:t>
      </w:r>
      <w:r w:rsidR="00D055E7" w:rsidRPr="00463057">
        <w:rPr>
          <w:rFonts w:ascii="Times New Roman" w:hAnsi="Times New Roman" w:cs="Times New Roman"/>
        </w:rPr>
        <w:t>focal child’s</w:t>
      </w:r>
      <w:r w:rsidRPr="00463057">
        <w:rPr>
          <w:rFonts w:ascii="Times New Roman" w:hAnsi="Times New Roman" w:cs="Times New Roman"/>
        </w:rPr>
        <w:t xml:space="preserve"> life</w:t>
      </w:r>
      <w:r w:rsidR="001B692C" w:rsidRPr="00463057">
        <w:rPr>
          <w:rFonts w:ascii="Times New Roman" w:hAnsi="Times New Roman" w:cs="Times New Roman"/>
        </w:rPr>
        <w:t xml:space="preserve"> (</w:t>
      </w:r>
      <w:r w:rsidR="00202C7A" w:rsidRPr="00463057">
        <w:rPr>
          <w:rFonts w:ascii="Times New Roman" w:hAnsi="Times New Roman" w:cs="Times New Roman"/>
        </w:rPr>
        <w:t>Birth</w:t>
      </w:r>
      <w:r w:rsidR="0084595A" w:rsidRPr="00463057">
        <w:rPr>
          <w:rFonts w:ascii="Times New Roman" w:hAnsi="Times New Roman" w:cs="Times New Roman"/>
        </w:rPr>
        <w:t>-</w:t>
      </w:r>
      <w:r w:rsidR="00202C7A" w:rsidRPr="00463057">
        <w:rPr>
          <w:rFonts w:ascii="Times New Roman" w:hAnsi="Times New Roman" w:cs="Times New Roman"/>
        </w:rPr>
        <w:t>Years</w:t>
      </w:r>
      <w:r w:rsidR="001B692C" w:rsidRPr="00463057">
        <w:rPr>
          <w:rFonts w:ascii="Times New Roman" w:hAnsi="Times New Roman" w:cs="Times New Roman"/>
        </w:rPr>
        <w:t>15)</w:t>
      </w:r>
      <w:r w:rsidRPr="00463057">
        <w:rPr>
          <w:rFonts w:ascii="Times New Roman" w:hAnsi="Times New Roman" w:cs="Times New Roman"/>
        </w:rPr>
        <w:t>. E</w:t>
      </w:r>
      <w:r w:rsidR="001F6538" w:rsidRPr="00463057">
        <w:rPr>
          <w:rFonts w:ascii="Times New Roman" w:hAnsi="Times New Roman" w:cs="Times New Roman"/>
        </w:rPr>
        <w:t xml:space="preserve">ach time-point may </w:t>
      </w:r>
      <w:r w:rsidR="001B692C" w:rsidRPr="00463057">
        <w:rPr>
          <w:rFonts w:ascii="Times New Roman" w:hAnsi="Times New Roman" w:cs="Times New Roman"/>
        </w:rPr>
        <w:t>contain</w:t>
      </w:r>
      <w:r w:rsidR="00D055E7" w:rsidRPr="00463057">
        <w:rPr>
          <w:rFonts w:ascii="Times New Roman" w:hAnsi="Times New Roman" w:cs="Times New Roman"/>
        </w:rPr>
        <w:t xml:space="preserve"> </w:t>
      </w:r>
      <w:r w:rsidR="001B692C" w:rsidRPr="00463057">
        <w:rPr>
          <w:rFonts w:ascii="Times New Roman" w:hAnsi="Times New Roman" w:cs="Times New Roman"/>
        </w:rPr>
        <w:t xml:space="preserve">items from </w:t>
      </w:r>
      <w:r w:rsidRPr="00463057">
        <w:rPr>
          <w:rFonts w:ascii="Times New Roman" w:hAnsi="Times New Roman" w:cs="Times New Roman"/>
        </w:rPr>
        <w:t xml:space="preserve">parents, caregivers, teachers, </w:t>
      </w:r>
      <w:r w:rsidR="001B692C" w:rsidRPr="00463057">
        <w:rPr>
          <w:rFonts w:ascii="Times New Roman" w:hAnsi="Times New Roman" w:cs="Times New Roman"/>
        </w:rPr>
        <w:t>focal child, and other sources (e.g., GVE data)</w:t>
      </w:r>
      <w:r w:rsidR="009D2337" w:rsidRPr="00463057">
        <w:rPr>
          <w:rFonts w:ascii="Times New Roman" w:hAnsi="Times New Roman" w:cs="Times New Roman"/>
        </w:rPr>
        <w:t xml:space="preserve">; moreover, </w:t>
      </w:r>
      <w:r w:rsidR="004340B9" w:rsidRPr="00463057">
        <w:rPr>
          <w:rFonts w:ascii="Times New Roman" w:hAnsi="Times New Roman" w:cs="Times New Roman"/>
        </w:rPr>
        <w:t xml:space="preserve">the </w:t>
      </w:r>
      <w:r w:rsidR="009D2337" w:rsidRPr="00463057">
        <w:rPr>
          <w:rFonts w:ascii="Times New Roman" w:hAnsi="Times New Roman" w:cs="Times New Roman"/>
        </w:rPr>
        <w:t xml:space="preserve">FFCWS </w:t>
      </w:r>
      <w:r w:rsidR="00277D9A" w:rsidRPr="00463057">
        <w:rPr>
          <w:rFonts w:ascii="Times New Roman" w:hAnsi="Times New Roman" w:cs="Times New Roman"/>
        </w:rPr>
        <w:t>contain</w:t>
      </w:r>
      <w:r w:rsidR="009D2337" w:rsidRPr="00463057">
        <w:rPr>
          <w:rFonts w:ascii="Times New Roman" w:hAnsi="Times New Roman" w:cs="Times New Roman"/>
        </w:rPr>
        <w:t>s</w:t>
      </w:r>
      <w:r w:rsidRPr="00463057">
        <w:rPr>
          <w:rFonts w:ascii="Times New Roman" w:hAnsi="Times New Roman" w:cs="Times New Roman"/>
        </w:rPr>
        <w:t xml:space="preserve"> </w:t>
      </w:r>
      <w:r w:rsidR="00D438D2" w:rsidRPr="00463057">
        <w:rPr>
          <w:rFonts w:ascii="Times New Roman" w:hAnsi="Times New Roman" w:cs="Times New Roman"/>
        </w:rPr>
        <w:t xml:space="preserve">national- and city-level survey weights </w:t>
      </w:r>
      <w:r w:rsidRPr="00463057">
        <w:rPr>
          <w:rFonts w:ascii="Times New Roman" w:hAnsi="Times New Roman" w:cs="Times New Roman"/>
        </w:rPr>
        <w:t>with replicate weights</w:t>
      </w:r>
      <w:r w:rsidR="00D1139D" w:rsidRPr="00463057">
        <w:rPr>
          <w:rFonts w:ascii="Times New Roman" w:hAnsi="Times New Roman" w:cs="Times New Roman"/>
        </w:rPr>
        <w:t xml:space="preserve"> </w:t>
      </w:r>
      <w:r w:rsidR="00D438D2" w:rsidRPr="00463057">
        <w:rPr>
          <w:rFonts w:ascii="Times New Roman" w:hAnsi="Times New Roman" w:cs="Times New Roman"/>
        </w:rPr>
        <w:t xml:space="preserve">available </w:t>
      </w:r>
      <w:r w:rsidR="00D1139D" w:rsidRPr="00463057">
        <w:rPr>
          <w:rFonts w:ascii="Times New Roman" w:hAnsi="Times New Roman" w:cs="Times New Roman"/>
        </w:rPr>
        <w:t>by year</w:t>
      </w:r>
      <w:r w:rsidR="00D06CC6" w:rsidRPr="00463057">
        <w:rPr>
          <w:rFonts w:ascii="Times New Roman" w:hAnsi="Times New Roman" w:cs="Times New Roman"/>
        </w:rPr>
        <w:t xml:space="preserve"> and survey</w:t>
      </w:r>
      <w:r w:rsidRPr="00463057">
        <w:rPr>
          <w:rFonts w:ascii="Times New Roman" w:hAnsi="Times New Roman" w:cs="Times New Roman"/>
        </w:rPr>
        <w:t>.</w:t>
      </w:r>
      <w:r w:rsidR="0027677B" w:rsidRPr="00463057">
        <w:rPr>
          <w:rFonts w:ascii="Times New Roman" w:hAnsi="Times New Roman" w:cs="Times New Roman"/>
        </w:rPr>
        <w:t xml:space="preserve"> </w:t>
      </w:r>
      <w:r w:rsidR="00251D9D" w:rsidRPr="00463057">
        <w:rPr>
          <w:rFonts w:ascii="Times New Roman" w:hAnsi="Times New Roman" w:cs="Times New Roman"/>
        </w:rPr>
        <w:t xml:space="preserve">With </w:t>
      </w:r>
      <w:r w:rsidR="002E330F" w:rsidRPr="00463057">
        <w:rPr>
          <w:rFonts w:ascii="Times New Roman" w:hAnsi="Times New Roman" w:cs="Times New Roman"/>
        </w:rPr>
        <w:t>complex survey design</w:t>
      </w:r>
      <w:r w:rsidR="002E330F" w:rsidRPr="00463057" w:rsidDel="002E330F">
        <w:rPr>
          <w:rFonts w:ascii="Times New Roman" w:hAnsi="Times New Roman" w:cs="Times New Roman"/>
        </w:rPr>
        <w:t xml:space="preserve"> </w:t>
      </w:r>
      <w:r w:rsidR="002E330F" w:rsidRPr="00463057">
        <w:rPr>
          <w:rFonts w:ascii="Times New Roman" w:hAnsi="Times New Roman" w:cs="Times New Roman"/>
        </w:rPr>
        <w:t xml:space="preserve">(CSD) </w:t>
      </w:r>
      <w:r w:rsidR="002A7401" w:rsidRPr="00463057">
        <w:rPr>
          <w:rFonts w:ascii="Times New Roman" w:hAnsi="Times New Roman" w:cs="Times New Roman"/>
        </w:rPr>
        <w:t xml:space="preserve">considerations and </w:t>
      </w:r>
      <w:r w:rsidR="00251D9D" w:rsidRPr="00463057">
        <w:rPr>
          <w:rFonts w:ascii="Times New Roman" w:hAnsi="Times New Roman" w:cs="Times New Roman"/>
        </w:rPr>
        <w:t>thousands of variables</w:t>
      </w:r>
      <w:r w:rsidR="009D024A" w:rsidRPr="00463057">
        <w:rPr>
          <w:rFonts w:ascii="Times New Roman" w:hAnsi="Times New Roman" w:cs="Times New Roman"/>
        </w:rPr>
        <w:t xml:space="preserve"> available</w:t>
      </w:r>
      <w:r w:rsidR="00251D9D" w:rsidRPr="00463057">
        <w:rPr>
          <w:rFonts w:ascii="Times New Roman" w:hAnsi="Times New Roman" w:cs="Times New Roman"/>
        </w:rPr>
        <w:t xml:space="preserve">, </w:t>
      </w:r>
      <w:r w:rsidR="002E330F" w:rsidRPr="00463057">
        <w:rPr>
          <w:rFonts w:ascii="Times New Roman" w:hAnsi="Times New Roman" w:cs="Times New Roman"/>
        </w:rPr>
        <w:t>CSD</w:t>
      </w:r>
      <w:r w:rsidR="00251D9D" w:rsidRPr="00463057">
        <w:rPr>
          <w:rFonts w:ascii="Times New Roman" w:hAnsi="Times New Roman" w:cs="Times New Roman"/>
        </w:rPr>
        <w:t xml:space="preserve"> datasets</w:t>
      </w:r>
      <w:r w:rsidR="009658E0" w:rsidRPr="00463057">
        <w:rPr>
          <w:rFonts w:ascii="Times New Roman" w:hAnsi="Times New Roman" w:cs="Times New Roman"/>
        </w:rPr>
        <w:t xml:space="preserve"> </w:t>
      </w:r>
      <w:r w:rsidR="00243078" w:rsidRPr="00463057">
        <w:rPr>
          <w:rFonts w:ascii="Times New Roman" w:hAnsi="Times New Roman" w:cs="Times New Roman"/>
        </w:rPr>
        <w:t xml:space="preserve">like </w:t>
      </w:r>
      <w:r w:rsidR="00877211">
        <w:rPr>
          <w:rFonts w:ascii="Times New Roman" w:hAnsi="Times New Roman" w:cs="Times New Roman"/>
        </w:rPr>
        <w:t>FFCWS</w:t>
      </w:r>
      <w:r w:rsidR="00877211" w:rsidRPr="00463057">
        <w:rPr>
          <w:rFonts w:ascii="Times New Roman" w:hAnsi="Times New Roman" w:cs="Times New Roman"/>
        </w:rPr>
        <w:t xml:space="preserve"> </w:t>
      </w:r>
      <w:r w:rsidR="00020A69" w:rsidRPr="00463057">
        <w:rPr>
          <w:rFonts w:ascii="Times New Roman" w:hAnsi="Times New Roman" w:cs="Times New Roman"/>
        </w:rPr>
        <w:t>can quickly become daunting</w:t>
      </w:r>
      <w:r w:rsidR="00D055E7" w:rsidRPr="00463057">
        <w:rPr>
          <w:rFonts w:ascii="Times New Roman" w:hAnsi="Times New Roman" w:cs="Times New Roman"/>
        </w:rPr>
        <w:t xml:space="preserve"> and </w:t>
      </w:r>
      <w:r w:rsidR="00F77E06" w:rsidRPr="00463057">
        <w:rPr>
          <w:rFonts w:ascii="Times New Roman" w:hAnsi="Times New Roman" w:cs="Times New Roman"/>
        </w:rPr>
        <w:t>costly</w:t>
      </w:r>
      <w:r w:rsidR="00020A69" w:rsidRPr="00463057">
        <w:rPr>
          <w:rFonts w:ascii="Times New Roman" w:hAnsi="Times New Roman" w:cs="Times New Roman"/>
        </w:rPr>
        <w:t xml:space="preserve"> to analyze</w:t>
      </w:r>
      <w:r w:rsidR="0027677B" w:rsidRPr="00463057">
        <w:rPr>
          <w:rFonts w:ascii="Times New Roman" w:hAnsi="Times New Roman" w:cs="Times New Roman"/>
        </w:rPr>
        <w:t xml:space="preserve">. Sources for proper variable selection/creation, applying the appropriate </w:t>
      </w:r>
      <w:r w:rsidR="0035327A" w:rsidRPr="00463057">
        <w:rPr>
          <w:rFonts w:ascii="Times New Roman" w:hAnsi="Times New Roman" w:cs="Times New Roman"/>
        </w:rPr>
        <w:t xml:space="preserve">survey </w:t>
      </w:r>
      <w:r w:rsidR="0027677B" w:rsidRPr="00463057">
        <w:rPr>
          <w:rFonts w:ascii="Times New Roman" w:hAnsi="Times New Roman" w:cs="Times New Roman"/>
        </w:rPr>
        <w:t>weights, and methods to analyze the final data are few–especially in more niche topics. O</w:t>
      </w:r>
      <w:r w:rsidR="00A7486C" w:rsidRPr="00463057">
        <w:rPr>
          <w:rFonts w:ascii="Times New Roman" w:hAnsi="Times New Roman" w:cs="Times New Roman"/>
        </w:rPr>
        <w:t>utline</w:t>
      </w:r>
      <w:r w:rsidR="0027677B" w:rsidRPr="00463057">
        <w:rPr>
          <w:rFonts w:ascii="Times New Roman" w:hAnsi="Times New Roman" w:cs="Times New Roman"/>
        </w:rPr>
        <w:t>d</w:t>
      </w:r>
      <w:r w:rsidR="00D055E7" w:rsidRPr="00463057">
        <w:rPr>
          <w:rFonts w:ascii="Times New Roman" w:hAnsi="Times New Roman" w:cs="Times New Roman"/>
        </w:rPr>
        <w:t xml:space="preserve"> here</w:t>
      </w:r>
      <w:r w:rsidR="001302F7" w:rsidRPr="00463057">
        <w:rPr>
          <w:rFonts w:ascii="Times New Roman" w:hAnsi="Times New Roman" w:cs="Times New Roman"/>
        </w:rPr>
        <w:t>,</w:t>
      </w:r>
      <w:r w:rsidR="00D055E7" w:rsidRPr="00463057">
        <w:rPr>
          <w:rFonts w:ascii="Times New Roman" w:hAnsi="Times New Roman" w:cs="Times New Roman"/>
        </w:rPr>
        <w:t xml:space="preserve"> we hope to provide a</w:t>
      </w:r>
      <w:r w:rsidR="0074088B" w:rsidRPr="00463057">
        <w:rPr>
          <w:rFonts w:ascii="Times New Roman" w:hAnsi="Times New Roman" w:cs="Times New Roman"/>
        </w:rPr>
        <w:t xml:space="preserve"> R</w:t>
      </w:r>
      <w:r w:rsidR="0084343D" w:rsidRPr="00463057">
        <w:rPr>
          <w:rFonts w:ascii="Times New Roman" w:hAnsi="Times New Roman" w:cs="Times New Roman"/>
        </w:rPr>
        <w:t xml:space="preserve"> methodology</w:t>
      </w:r>
      <w:r w:rsidR="00D055E7" w:rsidRPr="00463057">
        <w:rPr>
          <w:rFonts w:ascii="Times New Roman" w:hAnsi="Times New Roman" w:cs="Times New Roman"/>
        </w:rPr>
        <w:t xml:space="preserve"> </w:t>
      </w:r>
      <w:r w:rsidR="00AE3F10" w:rsidRPr="00463057">
        <w:rPr>
          <w:rFonts w:ascii="Times New Roman" w:hAnsi="Times New Roman" w:cs="Times New Roman"/>
        </w:rPr>
        <w:t xml:space="preserve">template </w:t>
      </w:r>
      <w:r w:rsidR="00156F09" w:rsidRPr="00463057">
        <w:rPr>
          <w:rFonts w:ascii="Times New Roman" w:hAnsi="Times New Roman" w:cs="Times New Roman"/>
        </w:rPr>
        <w:t>for</w:t>
      </w:r>
      <w:r w:rsidR="00D055E7" w:rsidRPr="00463057">
        <w:rPr>
          <w:rFonts w:ascii="Times New Roman" w:hAnsi="Times New Roman" w:cs="Times New Roman"/>
        </w:rPr>
        <w:t xml:space="preserve"> </w:t>
      </w:r>
      <w:r w:rsidR="0084343D" w:rsidRPr="00463057">
        <w:rPr>
          <w:rFonts w:ascii="Times New Roman" w:hAnsi="Times New Roman" w:cs="Times New Roman"/>
        </w:rPr>
        <w:t>using</w:t>
      </w:r>
      <w:r w:rsidR="00D055E7" w:rsidRPr="00463057">
        <w:rPr>
          <w:rFonts w:ascii="Times New Roman" w:hAnsi="Times New Roman" w:cs="Times New Roman"/>
        </w:rPr>
        <w:t xml:space="preserve"> data from </w:t>
      </w:r>
      <w:r w:rsidR="001302F7" w:rsidRPr="00463057">
        <w:rPr>
          <w:rFonts w:ascii="Times New Roman" w:hAnsi="Times New Roman" w:cs="Times New Roman"/>
        </w:rPr>
        <w:t xml:space="preserve">large, </w:t>
      </w:r>
      <w:r w:rsidR="00C579FA" w:rsidRPr="00463057">
        <w:rPr>
          <w:rFonts w:ascii="Times New Roman" w:hAnsi="Times New Roman" w:cs="Times New Roman"/>
        </w:rPr>
        <w:t>CSD</w:t>
      </w:r>
      <w:r w:rsidR="002E330F" w:rsidRPr="00463057">
        <w:rPr>
          <w:rFonts w:ascii="Times New Roman" w:hAnsi="Times New Roman" w:cs="Times New Roman"/>
        </w:rPr>
        <w:t xml:space="preserve"> databases</w:t>
      </w:r>
      <w:r w:rsidR="00D055E7" w:rsidRPr="00463057">
        <w:rPr>
          <w:rFonts w:ascii="Times New Roman" w:hAnsi="Times New Roman" w:cs="Times New Roman"/>
        </w:rPr>
        <w:t xml:space="preserve">. </w:t>
      </w:r>
    </w:p>
    <w:p w14:paraId="3C1F709D" w14:textId="41DF008D" w:rsidR="004B6EA6" w:rsidRPr="00463057" w:rsidRDefault="004B6EA6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>Method:</w:t>
      </w:r>
    </w:p>
    <w:p w14:paraId="695B4058" w14:textId="20718F45" w:rsidR="00D055E7" w:rsidRPr="00463057" w:rsidRDefault="00D055E7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 xml:space="preserve">Variables were selected based on their importance to our research topic. We used data from nine surveys </w:t>
      </w:r>
      <w:r w:rsidR="00202C7A" w:rsidRPr="00463057">
        <w:rPr>
          <w:rFonts w:ascii="Times New Roman" w:hAnsi="Times New Roman" w:cs="Times New Roman"/>
        </w:rPr>
        <w:t>from Birth</w:t>
      </w:r>
      <w:r w:rsidR="0074194A" w:rsidRPr="00463057">
        <w:rPr>
          <w:rFonts w:ascii="Times New Roman" w:hAnsi="Times New Roman" w:cs="Times New Roman"/>
        </w:rPr>
        <w:t>-to</w:t>
      </w:r>
      <w:r w:rsidR="00202C7A" w:rsidRPr="00463057">
        <w:rPr>
          <w:rFonts w:ascii="Times New Roman" w:hAnsi="Times New Roman" w:cs="Times New Roman"/>
        </w:rPr>
        <w:t>-</w:t>
      </w:r>
      <w:r w:rsidR="00E9583F" w:rsidRPr="00463057">
        <w:rPr>
          <w:rFonts w:ascii="Times New Roman" w:hAnsi="Times New Roman" w:cs="Times New Roman"/>
        </w:rPr>
        <w:t>Year</w:t>
      </w:r>
      <w:r w:rsidR="00202C7A" w:rsidRPr="00463057">
        <w:rPr>
          <w:rFonts w:ascii="Times New Roman" w:hAnsi="Times New Roman" w:cs="Times New Roman"/>
        </w:rPr>
        <w:t xml:space="preserve">15 </w:t>
      </w:r>
      <w:r w:rsidR="001B692C" w:rsidRPr="00463057">
        <w:rPr>
          <w:rFonts w:ascii="Times New Roman" w:hAnsi="Times New Roman" w:cs="Times New Roman"/>
        </w:rPr>
        <w:t>to construct our variables for HU, ACE, GVE, and Demographics</w:t>
      </w:r>
      <w:r w:rsidRPr="00463057">
        <w:rPr>
          <w:rFonts w:ascii="Times New Roman" w:hAnsi="Times New Roman" w:cs="Times New Roman"/>
        </w:rPr>
        <w:t xml:space="preserve">. </w:t>
      </w:r>
      <w:r w:rsidR="001B692C" w:rsidRPr="00463057">
        <w:rPr>
          <w:rFonts w:ascii="Times New Roman" w:hAnsi="Times New Roman" w:cs="Times New Roman"/>
        </w:rPr>
        <w:t xml:space="preserve">Some variables were created from data across multiple </w:t>
      </w:r>
      <w:r w:rsidR="007B277F" w:rsidRPr="00463057">
        <w:rPr>
          <w:rFonts w:ascii="Times New Roman" w:hAnsi="Times New Roman" w:cs="Times New Roman"/>
        </w:rPr>
        <w:t>y</w:t>
      </w:r>
      <w:r w:rsidR="00202C7A" w:rsidRPr="00463057">
        <w:rPr>
          <w:rFonts w:ascii="Times New Roman" w:hAnsi="Times New Roman" w:cs="Times New Roman"/>
        </w:rPr>
        <w:t>ears</w:t>
      </w:r>
      <w:r w:rsidR="001B692C" w:rsidRPr="00463057">
        <w:rPr>
          <w:rFonts w:ascii="Times New Roman" w:hAnsi="Times New Roman" w:cs="Times New Roman"/>
        </w:rPr>
        <w:t xml:space="preserve">/surveys. </w:t>
      </w:r>
      <w:r w:rsidR="00202C7A" w:rsidRPr="00463057">
        <w:rPr>
          <w:rFonts w:ascii="Times New Roman" w:hAnsi="Times New Roman" w:cs="Times New Roman"/>
        </w:rPr>
        <w:t xml:space="preserve">We only used the focal child’s </w:t>
      </w:r>
      <w:r w:rsidR="00882C79" w:rsidRPr="00463057">
        <w:rPr>
          <w:rFonts w:ascii="Times New Roman" w:hAnsi="Times New Roman" w:cs="Times New Roman"/>
        </w:rPr>
        <w:t xml:space="preserve">survey </w:t>
      </w:r>
      <w:r w:rsidR="00202C7A" w:rsidRPr="00463057">
        <w:rPr>
          <w:rFonts w:ascii="Times New Roman" w:hAnsi="Times New Roman" w:cs="Times New Roman"/>
        </w:rPr>
        <w:t>weights</w:t>
      </w:r>
      <w:r w:rsidR="0074194A" w:rsidRPr="00463057">
        <w:rPr>
          <w:rFonts w:ascii="Times New Roman" w:hAnsi="Times New Roman" w:cs="Times New Roman"/>
        </w:rPr>
        <w:t>,</w:t>
      </w:r>
      <w:r w:rsidR="00202C7A" w:rsidRPr="00463057">
        <w:rPr>
          <w:rFonts w:ascii="Times New Roman" w:hAnsi="Times New Roman" w:cs="Times New Roman"/>
        </w:rPr>
        <w:t xml:space="preserve"> as they are our population of </w:t>
      </w:r>
      <w:r w:rsidR="00202C7A" w:rsidRPr="00AF633A">
        <w:rPr>
          <w:rFonts w:ascii="Times New Roman" w:hAnsi="Times New Roman" w:cs="Times New Roman"/>
        </w:rPr>
        <w:t xml:space="preserve">interest. </w:t>
      </w:r>
      <w:r w:rsidRPr="00AF633A">
        <w:rPr>
          <w:rFonts w:ascii="Times New Roman" w:hAnsi="Times New Roman" w:cs="Times New Roman"/>
        </w:rPr>
        <w:t>Lastly,</w:t>
      </w:r>
      <w:r w:rsidR="007B277F" w:rsidRPr="00AF633A">
        <w:rPr>
          <w:rFonts w:ascii="Times New Roman" w:hAnsi="Times New Roman" w:cs="Times New Roman"/>
        </w:rPr>
        <w:t xml:space="preserve"> observations that did not fit the inclusion criteria were removed</w:t>
      </w:r>
      <w:r w:rsidR="00795F03" w:rsidRPr="00AF633A">
        <w:rPr>
          <w:rFonts w:ascii="Times New Roman" w:hAnsi="Times New Roman" w:cs="Times New Roman"/>
        </w:rPr>
        <w:t>, in the analytical phase,</w:t>
      </w:r>
      <w:r w:rsidR="006D181E" w:rsidRPr="00AF633A">
        <w:rPr>
          <w:rFonts w:ascii="Times New Roman" w:hAnsi="Times New Roman" w:cs="Times New Roman"/>
        </w:rPr>
        <w:t xml:space="preserve"> to ensure</w:t>
      </w:r>
      <w:r w:rsidR="007B277F" w:rsidRPr="00AF633A">
        <w:rPr>
          <w:rFonts w:ascii="Times New Roman" w:hAnsi="Times New Roman" w:cs="Times New Roman"/>
        </w:rPr>
        <w:t xml:space="preserve"> </w:t>
      </w:r>
      <w:r w:rsidR="006D181E" w:rsidRPr="00AF633A">
        <w:rPr>
          <w:rFonts w:ascii="Times New Roman" w:hAnsi="Times New Roman" w:cs="Times New Roman"/>
        </w:rPr>
        <w:t xml:space="preserve">the </w:t>
      </w:r>
      <w:r w:rsidR="00EB4B8B" w:rsidRPr="00AF633A">
        <w:rPr>
          <w:rFonts w:ascii="Times New Roman" w:hAnsi="Times New Roman" w:cs="Times New Roman"/>
        </w:rPr>
        <w:t>retention</w:t>
      </w:r>
      <w:r w:rsidR="002744F6" w:rsidRPr="00AF633A">
        <w:rPr>
          <w:rFonts w:ascii="Times New Roman" w:hAnsi="Times New Roman" w:cs="Times New Roman"/>
        </w:rPr>
        <w:t xml:space="preserve"> of CSD information</w:t>
      </w:r>
      <w:r w:rsidR="007B277F" w:rsidRPr="00AF633A">
        <w:rPr>
          <w:rFonts w:ascii="Times New Roman" w:hAnsi="Times New Roman" w:cs="Times New Roman"/>
        </w:rPr>
        <w:t>.</w:t>
      </w:r>
      <w:r w:rsidRPr="00AF633A">
        <w:rPr>
          <w:rFonts w:ascii="Times New Roman" w:hAnsi="Times New Roman" w:cs="Times New Roman"/>
        </w:rPr>
        <w:t xml:space="preserve"> This study used </w:t>
      </w:r>
      <w:r w:rsidR="002B0F32" w:rsidRPr="00AF633A">
        <w:rPr>
          <w:rFonts w:ascii="Times New Roman" w:hAnsi="Times New Roman" w:cs="Times New Roman"/>
        </w:rPr>
        <w:t>the</w:t>
      </w:r>
      <w:r w:rsidR="00EB4B8B" w:rsidRPr="00AF633A">
        <w:rPr>
          <w:rFonts w:ascii="Times New Roman" w:hAnsi="Times New Roman" w:cs="Times New Roman"/>
        </w:rPr>
        <w:t xml:space="preserve"> </w:t>
      </w:r>
      <w:r w:rsidR="00E95B89" w:rsidRPr="00AF633A">
        <w:rPr>
          <w:rFonts w:ascii="Times New Roman" w:hAnsi="Times New Roman" w:cs="Times New Roman"/>
        </w:rPr>
        <w:t>R packages</w:t>
      </w:r>
      <w:r w:rsidRPr="00AF633A">
        <w:rPr>
          <w:rFonts w:ascii="Times New Roman" w:hAnsi="Times New Roman" w:cs="Times New Roman"/>
        </w:rPr>
        <w:t xml:space="preserve"> </w:t>
      </w:r>
      <w:r w:rsidRPr="00AF633A">
        <w:rPr>
          <w:rFonts w:ascii="Times New Roman" w:hAnsi="Times New Roman" w:cs="Times New Roman"/>
          <w:i/>
          <w:iCs/>
        </w:rPr>
        <w:t>survey</w:t>
      </w:r>
      <w:r w:rsidRPr="00AF633A">
        <w:rPr>
          <w:rFonts w:ascii="Times New Roman" w:hAnsi="Times New Roman" w:cs="Times New Roman"/>
        </w:rPr>
        <w:t xml:space="preserve"> and </w:t>
      </w:r>
      <w:r w:rsidRPr="00AF633A">
        <w:rPr>
          <w:rFonts w:ascii="Times New Roman" w:hAnsi="Times New Roman" w:cs="Times New Roman"/>
          <w:i/>
          <w:iCs/>
        </w:rPr>
        <w:t>gtsummary</w:t>
      </w:r>
      <w:r w:rsidRPr="00AF633A">
        <w:rPr>
          <w:rFonts w:ascii="Times New Roman" w:hAnsi="Times New Roman" w:cs="Times New Roman"/>
        </w:rPr>
        <w:t>.</w:t>
      </w:r>
      <w:r w:rsidRPr="00463057">
        <w:rPr>
          <w:rFonts w:ascii="Times New Roman" w:hAnsi="Times New Roman" w:cs="Times New Roman"/>
        </w:rPr>
        <w:t xml:space="preserve"> </w:t>
      </w:r>
    </w:p>
    <w:p w14:paraId="6DF9E000" w14:textId="56B20A75" w:rsidR="004B6EA6" w:rsidRPr="00463057" w:rsidRDefault="004B6EA6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>Results:</w:t>
      </w:r>
    </w:p>
    <w:p w14:paraId="51399ED3" w14:textId="7CB47257" w:rsidR="00D7319B" w:rsidRPr="00463057" w:rsidRDefault="001B692C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 xml:space="preserve">Our final dataset contained variables for </w:t>
      </w:r>
      <w:r w:rsidR="00D055E7" w:rsidRPr="00463057">
        <w:rPr>
          <w:rFonts w:ascii="Times New Roman" w:hAnsi="Times New Roman" w:cs="Times New Roman"/>
        </w:rPr>
        <w:t xml:space="preserve">ACE scores, HU, GVE, and </w:t>
      </w:r>
      <w:r w:rsidR="001A7ED1" w:rsidRPr="00463057">
        <w:rPr>
          <w:rFonts w:ascii="Times New Roman" w:hAnsi="Times New Roman" w:cs="Times New Roman"/>
        </w:rPr>
        <w:t xml:space="preserve">the focal child’s </w:t>
      </w:r>
      <w:r w:rsidR="00961756" w:rsidRPr="00463057">
        <w:rPr>
          <w:rFonts w:ascii="Times New Roman" w:hAnsi="Times New Roman" w:cs="Times New Roman"/>
        </w:rPr>
        <w:t xml:space="preserve">survey weights </w:t>
      </w:r>
      <w:r w:rsidR="00D055E7" w:rsidRPr="00463057">
        <w:rPr>
          <w:rFonts w:ascii="Times New Roman" w:hAnsi="Times New Roman" w:cs="Times New Roman"/>
        </w:rPr>
        <w:t>associated with the least missingness</w:t>
      </w:r>
      <w:r w:rsidR="004E0014" w:rsidRPr="00463057">
        <w:rPr>
          <w:rFonts w:ascii="Times New Roman" w:hAnsi="Times New Roman" w:cs="Times New Roman"/>
        </w:rPr>
        <w:t xml:space="preserve"> </w:t>
      </w:r>
      <w:r w:rsidR="00905BF2" w:rsidRPr="00463057">
        <w:rPr>
          <w:rFonts w:ascii="Times New Roman" w:hAnsi="Times New Roman" w:cs="Times New Roman"/>
        </w:rPr>
        <w:t>(</w:t>
      </w:r>
      <w:r w:rsidR="00BE4215" w:rsidRPr="00463057">
        <w:rPr>
          <w:rFonts w:ascii="Times New Roman" w:hAnsi="Times New Roman" w:cs="Times New Roman"/>
        </w:rPr>
        <w:t xml:space="preserve">e.g., </w:t>
      </w:r>
      <w:r w:rsidR="004E0014" w:rsidRPr="00463057">
        <w:rPr>
          <w:rFonts w:ascii="Times New Roman" w:hAnsi="Times New Roman" w:cs="Times New Roman"/>
        </w:rPr>
        <w:t xml:space="preserve">removed </w:t>
      </w:r>
      <w:r w:rsidR="00B235FD" w:rsidRPr="00463057">
        <w:rPr>
          <w:rFonts w:ascii="Times New Roman" w:hAnsi="Times New Roman" w:cs="Times New Roman"/>
        </w:rPr>
        <w:t>participants with no</w:t>
      </w:r>
      <w:r w:rsidR="00D055E7" w:rsidRPr="00463057">
        <w:rPr>
          <w:rFonts w:ascii="Times New Roman" w:hAnsi="Times New Roman" w:cs="Times New Roman"/>
        </w:rPr>
        <w:t xml:space="preserve"> GVE data</w:t>
      </w:r>
      <w:r w:rsidR="00B235FD" w:rsidRPr="00463057">
        <w:rPr>
          <w:rFonts w:ascii="Times New Roman" w:hAnsi="Times New Roman" w:cs="Times New Roman"/>
        </w:rPr>
        <w:t>)</w:t>
      </w:r>
      <w:r w:rsidR="00D055E7" w:rsidRPr="00463057">
        <w:rPr>
          <w:rFonts w:ascii="Times New Roman" w:hAnsi="Times New Roman" w:cs="Times New Roman"/>
        </w:rPr>
        <w:t>.</w:t>
      </w:r>
      <w:r w:rsidR="00CC1C67" w:rsidRPr="00463057">
        <w:rPr>
          <w:rFonts w:ascii="Times New Roman" w:hAnsi="Times New Roman" w:cs="Times New Roman"/>
        </w:rPr>
        <w:t xml:space="preserve"> The use of replicate weights</w:t>
      </w:r>
      <w:r w:rsidR="001862B5" w:rsidRPr="00463057">
        <w:rPr>
          <w:rFonts w:ascii="Times New Roman" w:hAnsi="Times New Roman" w:cs="Times New Roman"/>
        </w:rPr>
        <w:t xml:space="preserve"> improves</w:t>
      </w:r>
      <w:r w:rsidR="00AE26EA" w:rsidRPr="00463057">
        <w:rPr>
          <w:rFonts w:ascii="Times New Roman" w:hAnsi="Times New Roman" w:cs="Times New Roman"/>
        </w:rPr>
        <w:t xml:space="preserve"> </w:t>
      </w:r>
      <w:r w:rsidR="00F862FD" w:rsidRPr="00463057">
        <w:rPr>
          <w:rFonts w:ascii="Times New Roman" w:hAnsi="Times New Roman" w:cs="Times New Roman"/>
        </w:rPr>
        <w:t xml:space="preserve">the </w:t>
      </w:r>
      <w:r w:rsidR="002D5DC4" w:rsidRPr="00463057">
        <w:rPr>
          <w:rFonts w:ascii="Times New Roman" w:hAnsi="Times New Roman" w:cs="Times New Roman"/>
        </w:rPr>
        <w:t xml:space="preserve">estimation of </w:t>
      </w:r>
      <w:r w:rsidR="00AE26EA" w:rsidRPr="00463057">
        <w:rPr>
          <w:rFonts w:ascii="Times New Roman" w:hAnsi="Times New Roman" w:cs="Times New Roman"/>
        </w:rPr>
        <w:t>95%</w:t>
      </w:r>
      <w:r w:rsidR="001862B5" w:rsidRPr="00463057">
        <w:rPr>
          <w:rFonts w:ascii="Times New Roman" w:hAnsi="Times New Roman" w:cs="Times New Roman"/>
        </w:rPr>
        <w:t xml:space="preserve"> </w:t>
      </w:r>
      <w:r w:rsidR="00AE2EAA" w:rsidRPr="00463057">
        <w:rPr>
          <w:rFonts w:ascii="Times New Roman" w:hAnsi="Times New Roman" w:cs="Times New Roman"/>
        </w:rPr>
        <w:t>confidence intervals (</w:t>
      </w:r>
      <w:r w:rsidR="00AE26EA" w:rsidRPr="00463057">
        <w:rPr>
          <w:rFonts w:ascii="Times New Roman" w:hAnsi="Times New Roman" w:cs="Times New Roman"/>
        </w:rPr>
        <w:t>CI</w:t>
      </w:r>
      <w:r w:rsidR="00AE2EAA" w:rsidRPr="00463057">
        <w:rPr>
          <w:rFonts w:ascii="Times New Roman" w:hAnsi="Times New Roman" w:cs="Times New Roman"/>
        </w:rPr>
        <w:t>)</w:t>
      </w:r>
      <w:r w:rsidR="00AE26EA" w:rsidRPr="00463057">
        <w:rPr>
          <w:rFonts w:ascii="Times New Roman" w:hAnsi="Times New Roman" w:cs="Times New Roman"/>
        </w:rPr>
        <w:t xml:space="preserve"> and p-value</w:t>
      </w:r>
      <w:r w:rsidR="002D5DC4" w:rsidRPr="00463057">
        <w:rPr>
          <w:rFonts w:ascii="Times New Roman" w:hAnsi="Times New Roman" w:cs="Times New Roman"/>
        </w:rPr>
        <w:t>s</w:t>
      </w:r>
      <w:r w:rsidR="00CC1C67" w:rsidRPr="00463057">
        <w:rPr>
          <w:rFonts w:ascii="Times New Roman" w:hAnsi="Times New Roman" w:cs="Times New Roman"/>
        </w:rPr>
        <w:t xml:space="preserve">. </w:t>
      </w:r>
      <w:r w:rsidR="00513245" w:rsidRPr="00463057">
        <w:rPr>
          <w:rFonts w:ascii="Times New Roman" w:hAnsi="Times New Roman" w:cs="Times New Roman"/>
        </w:rPr>
        <w:t>R</w:t>
      </w:r>
      <w:r w:rsidR="00D055E7" w:rsidRPr="00463057">
        <w:rPr>
          <w:rFonts w:ascii="Times New Roman" w:hAnsi="Times New Roman" w:cs="Times New Roman"/>
        </w:rPr>
        <w:t xml:space="preserve">esults were </w:t>
      </w:r>
      <w:r w:rsidR="00513245" w:rsidRPr="00463057">
        <w:rPr>
          <w:rFonts w:ascii="Times New Roman" w:hAnsi="Times New Roman" w:cs="Times New Roman"/>
        </w:rPr>
        <w:t xml:space="preserve">tabulated using </w:t>
      </w:r>
      <w:r w:rsidR="00D055E7" w:rsidRPr="00463057">
        <w:rPr>
          <w:rFonts w:ascii="Times New Roman" w:hAnsi="Times New Roman" w:cs="Times New Roman"/>
        </w:rPr>
        <w:t>tbl_svysummary</w:t>
      </w:r>
      <w:r w:rsidR="00513245" w:rsidRPr="00463057">
        <w:rPr>
          <w:rFonts w:ascii="Times New Roman" w:hAnsi="Times New Roman" w:cs="Times New Roman"/>
        </w:rPr>
        <w:t>()</w:t>
      </w:r>
      <w:r w:rsidR="00311F87" w:rsidRPr="00463057">
        <w:rPr>
          <w:rFonts w:ascii="Times New Roman" w:hAnsi="Times New Roman" w:cs="Times New Roman"/>
        </w:rPr>
        <w:t xml:space="preserve"> from </w:t>
      </w:r>
      <w:r w:rsidR="00311F87" w:rsidRPr="00463057">
        <w:rPr>
          <w:rFonts w:ascii="Times New Roman" w:hAnsi="Times New Roman" w:cs="Times New Roman"/>
          <w:i/>
          <w:iCs/>
        </w:rPr>
        <w:t>gtsummary</w:t>
      </w:r>
      <w:r w:rsidR="00311F87" w:rsidRPr="00463057">
        <w:rPr>
          <w:rFonts w:ascii="Times New Roman" w:hAnsi="Times New Roman" w:cs="Times New Roman"/>
        </w:rPr>
        <w:t>, as the function</w:t>
      </w:r>
      <w:r w:rsidR="00D055E7" w:rsidRPr="00463057">
        <w:rPr>
          <w:rFonts w:ascii="Times New Roman" w:hAnsi="Times New Roman" w:cs="Times New Roman"/>
        </w:rPr>
        <w:t xml:space="preserve"> </w:t>
      </w:r>
      <w:r w:rsidR="003342A9" w:rsidRPr="00463057">
        <w:rPr>
          <w:rFonts w:ascii="Times New Roman" w:hAnsi="Times New Roman" w:cs="Times New Roman"/>
        </w:rPr>
        <w:t>calculates survey</w:t>
      </w:r>
      <w:r w:rsidR="00313688" w:rsidRPr="00463057">
        <w:rPr>
          <w:rFonts w:ascii="Times New Roman" w:hAnsi="Times New Roman" w:cs="Times New Roman"/>
        </w:rPr>
        <w:t>-</w:t>
      </w:r>
      <w:r w:rsidR="003342A9" w:rsidRPr="00463057">
        <w:rPr>
          <w:rFonts w:ascii="Times New Roman" w:hAnsi="Times New Roman" w:cs="Times New Roman"/>
        </w:rPr>
        <w:t xml:space="preserve">weighted, </w:t>
      </w:r>
      <w:r w:rsidR="001A7ED1" w:rsidRPr="00463057">
        <w:rPr>
          <w:rFonts w:ascii="Times New Roman" w:hAnsi="Times New Roman" w:cs="Times New Roman"/>
        </w:rPr>
        <w:t>streamlined table</w:t>
      </w:r>
      <w:r w:rsidR="00313688" w:rsidRPr="00463057">
        <w:rPr>
          <w:rFonts w:ascii="Times New Roman" w:hAnsi="Times New Roman" w:cs="Times New Roman"/>
        </w:rPr>
        <w:t>s with customizable</w:t>
      </w:r>
      <w:r w:rsidR="001A7ED1" w:rsidRPr="00463057">
        <w:rPr>
          <w:rFonts w:ascii="Times New Roman" w:hAnsi="Times New Roman" w:cs="Times New Roman"/>
        </w:rPr>
        <w:t xml:space="preserve"> </w:t>
      </w:r>
      <w:r w:rsidR="00D055E7" w:rsidRPr="00463057">
        <w:rPr>
          <w:rFonts w:ascii="Times New Roman" w:hAnsi="Times New Roman" w:cs="Times New Roman"/>
        </w:rPr>
        <w:t xml:space="preserve">summary </w:t>
      </w:r>
      <w:r w:rsidR="00296DD6" w:rsidRPr="00463057">
        <w:rPr>
          <w:rFonts w:ascii="Times New Roman" w:hAnsi="Times New Roman" w:cs="Times New Roman"/>
        </w:rPr>
        <w:t xml:space="preserve">and inferential </w:t>
      </w:r>
      <w:r w:rsidR="00D055E7" w:rsidRPr="00463057">
        <w:rPr>
          <w:rFonts w:ascii="Times New Roman" w:hAnsi="Times New Roman" w:cs="Times New Roman"/>
        </w:rPr>
        <w:t xml:space="preserve">statistics. </w:t>
      </w:r>
      <w:r w:rsidR="003342A9" w:rsidRPr="00463057">
        <w:rPr>
          <w:rFonts w:ascii="Times New Roman" w:hAnsi="Times New Roman" w:cs="Times New Roman"/>
        </w:rPr>
        <w:t>Replicate weight</w:t>
      </w:r>
      <w:r w:rsidR="00902D5B" w:rsidRPr="00463057">
        <w:rPr>
          <w:rFonts w:ascii="Times New Roman" w:hAnsi="Times New Roman" w:cs="Times New Roman"/>
        </w:rPr>
        <w:t xml:space="preserve"> incorporation is not available with tbl_svysummary(); therefore,</w:t>
      </w:r>
      <w:r w:rsidR="00D055E7" w:rsidRPr="00463057">
        <w:rPr>
          <w:rFonts w:ascii="Times New Roman" w:hAnsi="Times New Roman" w:cs="Times New Roman"/>
        </w:rPr>
        <w:t xml:space="preserve"> </w:t>
      </w:r>
      <w:r w:rsidR="007B277F" w:rsidRPr="00463057">
        <w:rPr>
          <w:rFonts w:ascii="Times New Roman" w:hAnsi="Times New Roman" w:cs="Times New Roman"/>
        </w:rPr>
        <w:t xml:space="preserve">other </w:t>
      </w:r>
      <w:r w:rsidR="001A7ED1" w:rsidRPr="00463057">
        <w:rPr>
          <w:rFonts w:ascii="Times New Roman" w:hAnsi="Times New Roman" w:cs="Times New Roman"/>
        </w:rPr>
        <w:t>functions like</w:t>
      </w:r>
      <w:r w:rsidR="00D055E7" w:rsidRPr="00463057">
        <w:rPr>
          <w:rFonts w:ascii="Times New Roman" w:hAnsi="Times New Roman" w:cs="Times New Roman"/>
        </w:rPr>
        <w:t xml:space="preserve"> svyby</w:t>
      </w:r>
      <w:r w:rsidR="00902D5B" w:rsidRPr="00463057">
        <w:rPr>
          <w:rFonts w:ascii="Times New Roman" w:hAnsi="Times New Roman" w:cs="Times New Roman"/>
        </w:rPr>
        <w:t xml:space="preserve">() from </w:t>
      </w:r>
      <w:r w:rsidR="00902D5B" w:rsidRPr="00463057">
        <w:rPr>
          <w:rFonts w:ascii="Times New Roman" w:hAnsi="Times New Roman" w:cs="Times New Roman"/>
          <w:i/>
          <w:iCs/>
        </w:rPr>
        <w:t>survey</w:t>
      </w:r>
      <w:r w:rsidR="00902D5B" w:rsidRPr="00463057">
        <w:rPr>
          <w:rFonts w:ascii="Times New Roman" w:hAnsi="Times New Roman" w:cs="Times New Roman"/>
        </w:rPr>
        <w:t xml:space="preserve"> may be required</w:t>
      </w:r>
      <w:r w:rsidR="001A7ED1" w:rsidRPr="00463057">
        <w:rPr>
          <w:rFonts w:ascii="Times New Roman" w:hAnsi="Times New Roman" w:cs="Times New Roman"/>
        </w:rPr>
        <w:t>.</w:t>
      </w:r>
      <w:r w:rsidR="00D055E7" w:rsidRPr="00463057">
        <w:rPr>
          <w:rFonts w:ascii="Times New Roman" w:hAnsi="Times New Roman" w:cs="Times New Roman"/>
        </w:rPr>
        <w:t xml:space="preserve"> </w:t>
      </w:r>
    </w:p>
    <w:p w14:paraId="551EA84A" w14:textId="77777777" w:rsidR="002B764D" w:rsidRPr="00463057" w:rsidRDefault="002B764D" w:rsidP="00C56871">
      <w:pPr>
        <w:pStyle w:val="NormalWeb"/>
        <w:rPr>
          <w:sz w:val="22"/>
          <w:szCs w:val="22"/>
        </w:rPr>
      </w:pPr>
      <w:r w:rsidRPr="00463057">
        <w:rPr>
          <w:sz w:val="22"/>
          <w:szCs w:val="22"/>
        </w:rPr>
        <w:t>Discussion:</w:t>
      </w:r>
    </w:p>
    <w:p w14:paraId="7433C4E1" w14:textId="53EB5C0F" w:rsidR="00C56871" w:rsidRPr="00463057" w:rsidRDefault="00D055E7" w:rsidP="00C56871">
      <w:pPr>
        <w:rPr>
          <w:rFonts w:ascii="Times New Roman" w:hAnsi="Times New Roman" w:cs="Times New Roman"/>
        </w:rPr>
      </w:pPr>
      <w:r w:rsidRPr="00463057">
        <w:rPr>
          <w:rFonts w:ascii="Times New Roman" w:hAnsi="Times New Roman" w:cs="Times New Roman"/>
        </w:rPr>
        <w:t xml:space="preserve">The methods employed help </w:t>
      </w:r>
      <w:r w:rsidR="006848A9" w:rsidRPr="00463057">
        <w:rPr>
          <w:rFonts w:ascii="Times New Roman" w:hAnsi="Times New Roman" w:cs="Times New Roman"/>
        </w:rPr>
        <w:t>guide researchers on important statistical and analytical approaches and answer questions</w:t>
      </w:r>
      <w:r w:rsidR="00F862FD" w:rsidRPr="00463057">
        <w:rPr>
          <w:rFonts w:ascii="Times New Roman" w:hAnsi="Times New Roman" w:cs="Times New Roman"/>
        </w:rPr>
        <w:t xml:space="preserve"> </w:t>
      </w:r>
      <w:r w:rsidRPr="00463057">
        <w:rPr>
          <w:rFonts w:ascii="Times New Roman" w:hAnsi="Times New Roman" w:cs="Times New Roman"/>
        </w:rPr>
        <w:t xml:space="preserve">like “What survey weights do I use?” </w:t>
      </w:r>
      <w:r w:rsidR="006848A9" w:rsidRPr="00463057">
        <w:rPr>
          <w:rFonts w:ascii="Times New Roman" w:hAnsi="Times New Roman" w:cs="Times New Roman"/>
        </w:rPr>
        <w:t xml:space="preserve">that </w:t>
      </w:r>
      <w:r w:rsidRPr="00463057">
        <w:rPr>
          <w:rFonts w:ascii="Times New Roman" w:hAnsi="Times New Roman" w:cs="Times New Roman"/>
        </w:rPr>
        <w:t xml:space="preserve">seem simple but can quickly </w:t>
      </w:r>
      <w:r w:rsidR="00277D9A" w:rsidRPr="00463057">
        <w:rPr>
          <w:rFonts w:ascii="Times New Roman" w:hAnsi="Times New Roman" w:cs="Times New Roman"/>
        </w:rPr>
        <w:t xml:space="preserve">increase </w:t>
      </w:r>
      <w:r w:rsidR="001A4415" w:rsidRPr="00463057">
        <w:rPr>
          <w:rFonts w:ascii="Times New Roman" w:hAnsi="Times New Roman" w:cs="Times New Roman"/>
        </w:rPr>
        <w:t xml:space="preserve">analysis time and </w:t>
      </w:r>
      <w:r w:rsidR="00277D9A" w:rsidRPr="00463057">
        <w:rPr>
          <w:rFonts w:ascii="Times New Roman" w:hAnsi="Times New Roman" w:cs="Times New Roman"/>
        </w:rPr>
        <w:t>cost</w:t>
      </w:r>
      <w:r w:rsidR="001A4415" w:rsidRPr="00463057">
        <w:rPr>
          <w:rFonts w:ascii="Times New Roman" w:hAnsi="Times New Roman" w:cs="Times New Roman"/>
        </w:rPr>
        <w:t>s</w:t>
      </w:r>
      <w:r w:rsidRPr="00463057">
        <w:rPr>
          <w:rFonts w:ascii="Times New Roman" w:hAnsi="Times New Roman" w:cs="Times New Roman"/>
        </w:rPr>
        <w:t xml:space="preserve">. </w:t>
      </w:r>
    </w:p>
    <w:sectPr w:rsidR="00C56871" w:rsidRPr="0046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ser Doh, Kiesha">
    <w15:presenceInfo w15:providerId="AD" w15:userId="S::KDFRASE@emory.edu::fb1b1ae6-6347-4caf-8ecf-bdd8814277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wMDU3Mrc0Mje0MDZS0lEKTi0uzszPAykwrwUAm2Jr5SwAAAA="/>
  </w:docVars>
  <w:rsids>
    <w:rsidRoot w:val="00495FC5"/>
    <w:rsid w:val="00020A69"/>
    <w:rsid w:val="00024053"/>
    <w:rsid w:val="00034834"/>
    <w:rsid w:val="0004659A"/>
    <w:rsid w:val="00067EAC"/>
    <w:rsid w:val="0008142F"/>
    <w:rsid w:val="00091465"/>
    <w:rsid w:val="000B0CDD"/>
    <w:rsid w:val="000C272F"/>
    <w:rsid w:val="000D04B2"/>
    <w:rsid w:val="000E68B2"/>
    <w:rsid w:val="000F1B8F"/>
    <w:rsid w:val="00102E51"/>
    <w:rsid w:val="00127C29"/>
    <w:rsid w:val="001302F7"/>
    <w:rsid w:val="001523A7"/>
    <w:rsid w:val="00156F09"/>
    <w:rsid w:val="00164992"/>
    <w:rsid w:val="001862B5"/>
    <w:rsid w:val="00191AEC"/>
    <w:rsid w:val="001A4415"/>
    <w:rsid w:val="001A7ED1"/>
    <w:rsid w:val="001B0C9B"/>
    <w:rsid w:val="001B692C"/>
    <w:rsid w:val="001E453F"/>
    <w:rsid w:val="001F150D"/>
    <w:rsid w:val="001F6538"/>
    <w:rsid w:val="0020018B"/>
    <w:rsid w:val="00202C7A"/>
    <w:rsid w:val="00214821"/>
    <w:rsid w:val="00243078"/>
    <w:rsid w:val="00251D9D"/>
    <w:rsid w:val="00264E61"/>
    <w:rsid w:val="0027419C"/>
    <w:rsid w:val="002744F6"/>
    <w:rsid w:val="0027677B"/>
    <w:rsid w:val="00277D9A"/>
    <w:rsid w:val="00296DD6"/>
    <w:rsid w:val="002A6C05"/>
    <w:rsid w:val="002A7401"/>
    <w:rsid w:val="002B0F32"/>
    <w:rsid w:val="002B764D"/>
    <w:rsid w:val="002D5DC4"/>
    <w:rsid w:val="002D643E"/>
    <w:rsid w:val="002E330F"/>
    <w:rsid w:val="002E7FCD"/>
    <w:rsid w:val="00311F87"/>
    <w:rsid w:val="00313688"/>
    <w:rsid w:val="003342A9"/>
    <w:rsid w:val="00335A55"/>
    <w:rsid w:val="0035327A"/>
    <w:rsid w:val="00360340"/>
    <w:rsid w:val="00363085"/>
    <w:rsid w:val="00375C26"/>
    <w:rsid w:val="003A32F6"/>
    <w:rsid w:val="003B6022"/>
    <w:rsid w:val="003C4F33"/>
    <w:rsid w:val="003C5E24"/>
    <w:rsid w:val="003D10B0"/>
    <w:rsid w:val="004161D5"/>
    <w:rsid w:val="00420B9E"/>
    <w:rsid w:val="004340B9"/>
    <w:rsid w:val="004355D7"/>
    <w:rsid w:val="00447535"/>
    <w:rsid w:val="004532CD"/>
    <w:rsid w:val="00463057"/>
    <w:rsid w:val="00495FC5"/>
    <w:rsid w:val="004B6EA6"/>
    <w:rsid w:val="004E0014"/>
    <w:rsid w:val="00501DAD"/>
    <w:rsid w:val="00506496"/>
    <w:rsid w:val="00513245"/>
    <w:rsid w:val="005440D1"/>
    <w:rsid w:val="00547475"/>
    <w:rsid w:val="00561C6E"/>
    <w:rsid w:val="005779D6"/>
    <w:rsid w:val="005B72B5"/>
    <w:rsid w:val="005D4757"/>
    <w:rsid w:val="005D6E9B"/>
    <w:rsid w:val="005E1EF1"/>
    <w:rsid w:val="006145FC"/>
    <w:rsid w:val="00614819"/>
    <w:rsid w:val="00626E46"/>
    <w:rsid w:val="006462A4"/>
    <w:rsid w:val="00660403"/>
    <w:rsid w:val="006614BB"/>
    <w:rsid w:val="006709B9"/>
    <w:rsid w:val="0067411E"/>
    <w:rsid w:val="006847FE"/>
    <w:rsid w:val="006848A9"/>
    <w:rsid w:val="00692895"/>
    <w:rsid w:val="006940CC"/>
    <w:rsid w:val="006C123E"/>
    <w:rsid w:val="006C7BF6"/>
    <w:rsid w:val="006D181E"/>
    <w:rsid w:val="00727240"/>
    <w:rsid w:val="0074088B"/>
    <w:rsid w:val="0074194A"/>
    <w:rsid w:val="0074460B"/>
    <w:rsid w:val="00763F8B"/>
    <w:rsid w:val="00766E06"/>
    <w:rsid w:val="0078123B"/>
    <w:rsid w:val="007845D3"/>
    <w:rsid w:val="00787B14"/>
    <w:rsid w:val="00790719"/>
    <w:rsid w:val="00790826"/>
    <w:rsid w:val="00795F03"/>
    <w:rsid w:val="007A4D06"/>
    <w:rsid w:val="007B277F"/>
    <w:rsid w:val="007D15E3"/>
    <w:rsid w:val="00804E32"/>
    <w:rsid w:val="00806E5B"/>
    <w:rsid w:val="008305D5"/>
    <w:rsid w:val="00832269"/>
    <w:rsid w:val="0084343D"/>
    <w:rsid w:val="0084595A"/>
    <w:rsid w:val="00877211"/>
    <w:rsid w:val="008823CB"/>
    <w:rsid w:val="00882C79"/>
    <w:rsid w:val="00886DB4"/>
    <w:rsid w:val="00892A3F"/>
    <w:rsid w:val="00896852"/>
    <w:rsid w:val="00902D5B"/>
    <w:rsid w:val="00905BF2"/>
    <w:rsid w:val="0091793A"/>
    <w:rsid w:val="00943922"/>
    <w:rsid w:val="00961756"/>
    <w:rsid w:val="009658E0"/>
    <w:rsid w:val="00966445"/>
    <w:rsid w:val="00974941"/>
    <w:rsid w:val="009A11F0"/>
    <w:rsid w:val="009A1A3B"/>
    <w:rsid w:val="009B4181"/>
    <w:rsid w:val="009C74D0"/>
    <w:rsid w:val="009D024A"/>
    <w:rsid w:val="009D2337"/>
    <w:rsid w:val="009D2624"/>
    <w:rsid w:val="009E04AC"/>
    <w:rsid w:val="009E2880"/>
    <w:rsid w:val="00A17B4F"/>
    <w:rsid w:val="00A5669B"/>
    <w:rsid w:val="00A7486C"/>
    <w:rsid w:val="00A94670"/>
    <w:rsid w:val="00A952CD"/>
    <w:rsid w:val="00AB02FB"/>
    <w:rsid w:val="00AE26EA"/>
    <w:rsid w:val="00AE2EAA"/>
    <w:rsid w:val="00AE3F10"/>
    <w:rsid w:val="00AE7E7E"/>
    <w:rsid w:val="00AF633A"/>
    <w:rsid w:val="00B03DD8"/>
    <w:rsid w:val="00B10293"/>
    <w:rsid w:val="00B14A9B"/>
    <w:rsid w:val="00B235FD"/>
    <w:rsid w:val="00BA1783"/>
    <w:rsid w:val="00BD728B"/>
    <w:rsid w:val="00BE4215"/>
    <w:rsid w:val="00C1158C"/>
    <w:rsid w:val="00C11755"/>
    <w:rsid w:val="00C11901"/>
    <w:rsid w:val="00C17D83"/>
    <w:rsid w:val="00C459F2"/>
    <w:rsid w:val="00C56871"/>
    <w:rsid w:val="00C579FA"/>
    <w:rsid w:val="00CC1C67"/>
    <w:rsid w:val="00CE5524"/>
    <w:rsid w:val="00CF437C"/>
    <w:rsid w:val="00D055E7"/>
    <w:rsid w:val="00D06CC6"/>
    <w:rsid w:val="00D1139D"/>
    <w:rsid w:val="00D35F74"/>
    <w:rsid w:val="00D438D2"/>
    <w:rsid w:val="00D4612A"/>
    <w:rsid w:val="00D7319B"/>
    <w:rsid w:val="00D75913"/>
    <w:rsid w:val="00DC6581"/>
    <w:rsid w:val="00E07C44"/>
    <w:rsid w:val="00E172BD"/>
    <w:rsid w:val="00E445E0"/>
    <w:rsid w:val="00E51F98"/>
    <w:rsid w:val="00E64547"/>
    <w:rsid w:val="00E6667A"/>
    <w:rsid w:val="00E66CC0"/>
    <w:rsid w:val="00E9583F"/>
    <w:rsid w:val="00E95B89"/>
    <w:rsid w:val="00EA79AE"/>
    <w:rsid w:val="00EB4B8B"/>
    <w:rsid w:val="00F25BE4"/>
    <w:rsid w:val="00F305EB"/>
    <w:rsid w:val="00F455F8"/>
    <w:rsid w:val="00F67D2A"/>
    <w:rsid w:val="00F77E06"/>
    <w:rsid w:val="00F83A88"/>
    <w:rsid w:val="00F862FD"/>
    <w:rsid w:val="00FC3C85"/>
    <w:rsid w:val="00FC4BDB"/>
    <w:rsid w:val="00FE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8D599"/>
  <w15:chartTrackingRefBased/>
  <w15:docId w15:val="{585D27A4-9BA8-41CE-871F-08D89E63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title">
    <w:name w:val="TableContentstitle"/>
    <w:basedOn w:val="NoSpacing"/>
    <w:autoRedefine/>
    <w:qFormat/>
    <w:rsid w:val="00C11755"/>
    <w:rPr>
      <w:rFonts w:ascii="Times New Roman" w:hAnsi="Times New Roman" w:cs="Times New Roman"/>
      <w:b/>
    </w:rPr>
  </w:style>
  <w:style w:type="paragraph" w:styleId="NoSpacing">
    <w:name w:val="No Spacing"/>
    <w:uiPriority w:val="1"/>
    <w:qFormat/>
    <w:rsid w:val="00C11755"/>
    <w:pPr>
      <w:spacing w:after="0" w:line="240" w:lineRule="auto"/>
    </w:pPr>
  </w:style>
  <w:style w:type="paragraph" w:customStyle="1" w:styleId="TOCTITLE">
    <w:name w:val="TOC_TITLE"/>
    <w:basedOn w:val="Heading1"/>
    <w:autoRedefine/>
    <w:qFormat/>
    <w:rsid w:val="00C11755"/>
    <w:pPr>
      <w:keepLines w:val="0"/>
      <w:spacing w:before="0"/>
    </w:pPr>
    <w:rPr>
      <w:rFonts w:ascii="Times New Roman" w:hAnsi="Times New Roman" w:cs="Times New Roman"/>
      <w:b/>
      <w:bCs/>
      <w:color w:val="auto"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56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30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0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0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0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05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72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749173EE88048B0F17D5294C8CA2A" ma:contentTypeVersion="16" ma:contentTypeDescription="Create a new document." ma:contentTypeScope="" ma:versionID="a2f64af12da121874fdf7daa11390202">
  <xsd:schema xmlns:xsd="http://www.w3.org/2001/XMLSchema" xmlns:xs="http://www.w3.org/2001/XMLSchema" xmlns:p="http://schemas.microsoft.com/office/2006/metadata/properties" xmlns:ns3="1e03f2f6-0686-49e6-940d-a5dd7d499efe" xmlns:ns4="a4ccf164-dfbd-42c3-ad11-59eeb436ba4a" targetNamespace="http://schemas.microsoft.com/office/2006/metadata/properties" ma:root="true" ma:fieldsID="3ef952db9a2b67852a80700618c22884" ns3:_="" ns4:_="">
    <xsd:import namespace="1e03f2f6-0686-49e6-940d-a5dd7d499efe"/>
    <xsd:import namespace="a4ccf164-dfbd-42c3-ad11-59eeb436ba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3f2f6-0686-49e6-940d-a5dd7d499e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cf164-dfbd-42c3-ad11-59eeb436b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ccf164-dfbd-42c3-ad11-59eeb436ba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51557A-C894-4D0F-9396-7C7AA133C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3f2f6-0686-49e6-940d-a5dd7d499efe"/>
    <ds:schemaRef ds:uri="a4ccf164-dfbd-42c3-ad11-59eeb436b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58AC9-1E4B-4946-A1EA-CC37895BACBF}">
  <ds:schemaRefs>
    <ds:schemaRef ds:uri="http://schemas.microsoft.com/office/2006/metadata/properties"/>
    <ds:schemaRef ds:uri="http://schemas.microsoft.com/office/infopath/2007/PartnerControls"/>
    <ds:schemaRef ds:uri="a4ccf164-dfbd-42c3-ad11-59eeb436ba4a"/>
  </ds:schemaRefs>
</ds:datastoreItem>
</file>

<file path=customXml/itemProps3.xml><?xml version="1.0" encoding="utf-8"?>
<ds:datastoreItem xmlns:ds="http://schemas.openxmlformats.org/officeDocument/2006/customXml" ds:itemID="{9D20A4F0-69CF-4491-9FBD-90851FAF9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Jergel, Andrew</dc:creator>
  <cp:keywords/>
  <dc:description/>
  <cp:lastModifiedBy>Jergel, Andrew</cp:lastModifiedBy>
  <cp:revision>5</cp:revision>
  <dcterms:created xsi:type="dcterms:W3CDTF">2024-03-29T17:23:00Z</dcterms:created>
  <dcterms:modified xsi:type="dcterms:W3CDTF">2024-05-23T18:07:00Z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12e23c5ca46fd323ca866ce36c4bbd24186b7bd35515a95cf9f72fe202ea617c</vt:lpwstr>
  </property>
  <property fmtid="{D5CDD505-2E9C-101B-9397-08002B2CF9AE}" pid="3" name="ContentTypeId">
    <vt:lpwstr>0x010100D95749173EE88048B0F17D5294C8CA2A</vt:lpwstr>
  </property>
</Properties>
</file>